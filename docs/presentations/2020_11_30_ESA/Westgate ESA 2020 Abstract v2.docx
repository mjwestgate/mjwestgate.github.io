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A4170" w14:textId="002E31FC" w:rsidR="004C1DC7" w:rsidRPr="0061316D" w:rsidRDefault="002841B2" w:rsidP="00A574F4">
      <w:pPr>
        <w:pStyle w:val="NoSpacing"/>
        <w:rPr>
          <w:b/>
          <w:bCs/>
        </w:rPr>
      </w:pPr>
      <w:r w:rsidRPr="0061316D">
        <w:rPr>
          <w:b/>
          <w:bCs/>
        </w:rPr>
        <w:t>ESA 2020 Abstract</w:t>
      </w:r>
      <w:r w:rsidR="0061316D" w:rsidRPr="0061316D">
        <w:rPr>
          <w:b/>
          <w:bCs/>
        </w:rPr>
        <w:t xml:space="preserve"> Submission</w:t>
      </w:r>
    </w:p>
    <w:p w14:paraId="12F894A1" w14:textId="1FBFE6B7" w:rsidR="002841B2" w:rsidRDefault="002841B2" w:rsidP="00A574F4">
      <w:pPr>
        <w:pStyle w:val="NoSpacing"/>
      </w:pPr>
    </w:p>
    <w:p w14:paraId="2002BFA4" w14:textId="30A5EF80" w:rsidR="002841B2" w:rsidRDefault="002841B2" w:rsidP="00A574F4">
      <w:pPr>
        <w:pStyle w:val="NoSpacing"/>
      </w:pPr>
      <w:r w:rsidRPr="009A46AD">
        <w:rPr>
          <w:b/>
          <w:bCs/>
        </w:rPr>
        <w:t>Authors:</w:t>
      </w:r>
      <w:r>
        <w:t xml:space="preserve"> Martin Westgate</w:t>
      </w:r>
      <w:del w:id="0" w:author="Westgate, Martin (NCMI, Black Mountain)" w:date="2020-08-21T11:44:00Z">
        <w:r w:rsidR="009A46AD" w:rsidDel="00F4111C">
          <w:delText xml:space="preserve">, </w:delText>
        </w:r>
      </w:del>
      <w:ins w:id="1" w:author="Westgate, Martin (NCMI, Black Mountain)" w:date="2020-08-21T11:44:00Z">
        <w:r w:rsidR="00F4111C">
          <w:t xml:space="preserve"> &amp;</w:t>
        </w:r>
        <w:r w:rsidR="00F4111C">
          <w:t xml:space="preserve"> </w:t>
        </w:r>
      </w:ins>
      <w:r w:rsidR="009A46AD">
        <w:t xml:space="preserve">Peggy Newman </w:t>
      </w:r>
      <w:del w:id="2" w:author="Westgate, Martin (NCMI, Black Mountain)" w:date="2020-08-21T11:48:00Z">
        <w:r w:rsidR="009A46AD" w:rsidDel="007647D1">
          <w:delText>[open to others if there is</w:delText>
        </w:r>
      </w:del>
      <w:ins w:id="3" w:author="Westgate, Martin (NCMI, Black Mountain)" w:date="2020-08-21T11:48:00Z">
        <w:r w:rsidR="007647D1">
          <w:t>[</w:t>
        </w:r>
      </w:ins>
      <w:del w:id="4" w:author="Westgate, Martin (NCMI, Black Mountain)" w:date="2020-08-21T11:48:00Z">
        <w:r w:rsidR="009A46AD" w:rsidDel="007647D1">
          <w:delText xml:space="preserve"> </w:delText>
        </w:r>
        <w:r w:rsidR="009A46AD" w:rsidRPr="00F04EA0" w:rsidDel="007647D1">
          <w:rPr>
            <w:highlight w:val="yellow"/>
            <w:rPrChange w:id="5" w:author="Westgate, Martin (NCMI, Black Mountain)" w:date="2020-08-21T11:48:00Z">
              <w:rPr/>
            </w:rPrChange>
          </w:rPr>
          <w:delText>interest</w:delText>
        </w:r>
      </w:del>
      <w:ins w:id="6" w:author="Westgate, Martin (NCMI, Black Mountain)" w:date="2020-08-21T11:48:00Z">
        <w:r w:rsidR="007647D1" w:rsidRPr="00F04EA0">
          <w:rPr>
            <w:highlight w:val="yellow"/>
            <w:rPrChange w:id="7" w:author="Westgate, Martin (NCMI, Black Mountain)" w:date="2020-08-21T11:48:00Z">
              <w:rPr/>
            </w:rPrChange>
          </w:rPr>
          <w:t>&amp; others?</w:t>
        </w:r>
      </w:ins>
      <w:r w:rsidR="009A46AD">
        <w:t>]</w:t>
      </w:r>
    </w:p>
    <w:p w14:paraId="6ED2958B" w14:textId="77777777" w:rsidR="002841B2" w:rsidRDefault="002841B2" w:rsidP="00A574F4">
      <w:pPr>
        <w:pStyle w:val="NoSpacing"/>
      </w:pPr>
    </w:p>
    <w:p w14:paraId="43EA80B3" w14:textId="4332815E" w:rsidR="002841B2" w:rsidRDefault="002841B2" w:rsidP="00A574F4">
      <w:pPr>
        <w:pStyle w:val="NoSpacing"/>
      </w:pPr>
      <w:r w:rsidRPr="009A46AD">
        <w:rPr>
          <w:b/>
          <w:bCs/>
        </w:rPr>
        <w:t>Title:</w:t>
      </w:r>
      <w:r>
        <w:t xml:space="preserve"> </w:t>
      </w:r>
      <w:r w:rsidR="009A46AD">
        <w:t>Improving the Atlas of Living Australia</w:t>
      </w:r>
      <w:r w:rsidR="000406E5">
        <w:t xml:space="preserve"> for</w:t>
      </w:r>
      <w:r w:rsidR="003E0D16">
        <w:t xml:space="preserve"> ecological</w:t>
      </w:r>
      <w:r w:rsidR="000406E5">
        <w:t xml:space="preserve"> researchers</w:t>
      </w:r>
    </w:p>
    <w:p w14:paraId="23FD4560" w14:textId="465B2913" w:rsidR="002841B2" w:rsidRDefault="002841B2" w:rsidP="00A574F4">
      <w:pPr>
        <w:pStyle w:val="NoSpacing"/>
      </w:pPr>
    </w:p>
    <w:p w14:paraId="32439665" w14:textId="776DDBE4" w:rsidR="002841B2" w:rsidRPr="009A46AD" w:rsidRDefault="002841B2" w:rsidP="00A574F4">
      <w:pPr>
        <w:pStyle w:val="NoSpacing"/>
        <w:rPr>
          <w:b/>
          <w:bCs/>
        </w:rPr>
      </w:pPr>
      <w:r w:rsidRPr="009A46AD">
        <w:rPr>
          <w:b/>
          <w:bCs/>
        </w:rPr>
        <w:t>Abstract</w:t>
      </w:r>
    </w:p>
    <w:p w14:paraId="2A3B9D68" w14:textId="1706FACE" w:rsidR="009A46AD" w:rsidRDefault="3279E0A7" w:rsidP="0008192A">
      <w:pPr>
        <w:pStyle w:val="NoSpacing"/>
      </w:pPr>
      <w:r>
        <w:t xml:space="preserve">The Atlas of Living Australia (ALA) </w:t>
      </w:r>
      <w:del w:id="8" w:author="Westgate, Martin (NCMI, Black Mountain)" w:date="2020-08-21T11:35:00Z">
        <w:r w:rsidDel="00091051">
          <w:delText xml:space="preserve">contains </w:delText>
        </w:r>
      </w:del>
      <w:ins w:id="9" w:author="Westgate, Martin (NCMI, Black Mountain)" w:date="2020-08-21T11:35:00Z">
        <w:r w:rsidR="00091051">
          <w:t xml:space="preserve">provides </w:t>
        </w:r>
        <w:r w:rsidR="00CC0B85">
          <w:t xml:space="preserve">free </w:t>
        </w:r>
        <w:r w:rsidR="00091051">
          <w:t>access to</w:t>
        </w:r>
        <w:r w:rsidR="00091051">
          <w:t xml:space="preserve"> </w:t>
        </w:r>
      </w:ins>
      <w:r>
        <w:t>90 million biodiversity records, making it an unparalleled resource for ecological research</w:t>
      </w:r>
      <w:ins w:id="10" w:author="Westgate, Martin (NCMI, Black Mountain)" w:date="2020-08-21T11:44:00Z">
        <w:r w:rsidR="00D17A18">
          <w:t xml:space="preserve">. However, </w:t>
        </w:r>
        <w:r w:rsidR="00C1057E">
          <w:t xml:space="preserve">providing </w:t>
        </w:r>
      </w:ins>
      <w:ins w:id="11" w:author="Westgate, Martin (NCMI, Black Mountain)" w:date="2020-08-21T11:45:00Z">
        <w:r w:rsidR="00C1057E">
          <w:t>data on this scale generates challenges in how best to support the</w:t>
        </w:r>
      </w:ins>
      <w:ins w:id="12" w:author="Westgate, Martin (NCMI, Black Mountain)" w:date="2020-08-21T11:46:00Z">
        <w:r w:rsidR="00815847">
          <w:t xml:space="preserve"> needs of the</w:t>
        </w:r>
      </w:ins>
      <w:ins w:id="13" w:author="Westgate, Martin (NCMI, Black Mountain)" w:date="2020-08-21T11:45:00Z">
        <w:r w:rsidR="00C1057E">
          <w:t xml:space="preserve"> research community</w:t>
        </w:r>
      </w:ins>
      <w:ins w:id="14" w:author="Westgate, Martin (NCMI, Black Mountain)" w:date="2020-08-21T11:46:00Z">
        <w:r w:rsidR="003C215B">
          <w:t>. H</w:t>
        </w:r>
      </w:ins>
      <w:del w:id="15" w:author="Westgate, Martin (NCMI, Black Mountain)" w:date="2020-08-21T11:46:00Z">
        <w:r w:rsidDel="003C215B">
          <w:delText>; but also one that faces many challenges. To support our strategy for increased engagement with the ecological research community, h</w:delText>
        </w:r>
      </w:del>
      <w:r>
        <w:t xml:space="preserve">ere we use text mining and user download data to </w:t>
      </w:r>
      <w:del w:id="16" w:author="Westgate, Martin (NCMI, Black Mountain)" w:date="2020-08-21T11:37:00Z">
        <w:r w:rsidDel="007858F1">
          <w:delText xml:space="preserve">identify </w:delText>
        </w:r>
      </w:del>
      <w:ins w:id="17" w:author="Westgate, Martin (NCMI, Black Mountain)" w:date="2020-08-21T11:37:00Z">
        <w:r w:rsidR="007858F1">
          <w:t>quantify research fie</w:t>
        </w:r>
      </w:ins>
      <w:ins w:id="18" w:author="Westgate, Martin (NCMI, Black Mountain)" w:date="2020-08-21T11:38:00Z">
        <w:r w:rsidR="008B3FDB">
          <w:t>l</w:t>
        </w:r>
      </w:ins>
      <w:ins w:id="19" w:author="Westgate, Martin (NCMI, Black Mountain)" w:date="2020-08-21T11:37:00Z">
        <w:r w:rsidR="007858F1">
          <w:t>d</w:t>
        </w:r>
      </w:ins>
      <w:ins w:id="20" w:author="Westgate, Martin (NCMI, Black Mountain)" w:date="2020-08-21T11:38:00Z">
        <w:r w:rsidR="008B3FDB">
          <w:t>s</w:t>
        </w:r>
      </w:ins>
      <w:ins w:id="21" w:author="Westgate, Martin (NCMI, Black Mountain)" w:date="2020-08-21T11:37:00Z">
        <w:r w:rsidR="007858F1">
          <w:t xml:space="preserve"> </w:t>
        </w:r>
      </w:ins>
      <w:ins w:id="22" w:author="Westgate, Martin (NCMI, Black Mountain)" w:date="2020-08-21T11:46:00Z">
        <w:r w:rsidR="003C215B">
          <w:t xml:space="preserve">that </w:t>
        </w:r>
      </w:ins>
      <w:ins w:id="23" w:author="Westgate, Martin (NCMI, Black Mountain)" w:date="2020-08-21T11:37:00Z">
        <w:r w:rsidR="007858F1">
          <w:t>are most effectively supported by the ALA</w:t>
        </w:r>
      </w:ins>
      <w:ins w:id="24" w:author="Westgate, Martin (NCMI, Black Mountain)" w:date="2020-08-21T11:40:00Z">
        <w:r w:rsidR="0007498D">
          <w:t>, and to identify potential gaps</w:t>
        </w:r>
      </w:ins>
      <w:del w:id="25" w:author="Westgate, Martin (NCMI, Black Mountain)" w:date="2020-08-21T11:37:00Z">
        <w:r w:rsidDel="007858F1">
          <w:delText>research fields where ALA data and services have (or have not) been used effectively</w:delText>
        </w:r>
      </w:del>
      <w:r>
        <w:t xml:space="preserve">. A high proportion of research citing the ALA focusses on </w:t>
      </w:r>
      <w:del w:id="26" w:author="Westgate, Martin (NCMI, Black Mountain)" w:date="2020-08-21T11:36:00Z">
        <w:r w:rsidDel="00CC0B85">
          <w:delText xml:space="preserve">the collections themselves, including </w:delText>
        </w:r>
      </w:del>
      <w:r>
        <w:t xml:space="preserve">biodiversity informatics, science communication, and taxonomic or functional research on plant and animal taxa. The most common topic among articles citing the ALA was species distribution modelling (SDM), and papers on this topic also had higher-than-average dependence on </w:t>
      </w:r>
      <w:ins w:id="27" w:author="Westgate, Martin (NCMI, Black Mountain)" w:date="2020-08-21T11:43:00Z">
        <w:r w:rsidR="00523951">
          <w:t xml:space="preserve">data sourced from the </w:t>
        </w:r>
      </w:ins>
      <w:r>
        <w:t xml:space="preserve">ALA </w:t>
      </w:r>
      <w:del w:id="28" w:author="Westgate, Martin (NCMI, Black Mountain)" w:date="2020-08-21T11:43:00Z">
        <w:r w:rsidDel="00523951">
          <w:delText xml:space="preserve">data </w:delText>
        </w:r>
      </w:del>
      <w:r>
        <w:t>as a core component of their research. Supporting improved SDM research in future will require substantial improvements in data quality, partly through current initiatives such as data filtering</w:t>
      </w:r>
      <w:ins w:id="29" w:author="Westgate, Martin (NCMI, Black Mountain)" w:date="2020-08-21T11:38:00Z">
        <w:r w:rsidR="008B3FDB">
          <w:t xml:space="preserve"> and annotation</w:t>
        </w:r>
      </w:ins>
      <w:r>
        <w:t>, but ideally also via new statistical tools or feedback mechanisms that iteratively improve the reliability of the underlying records. Moving beyond SDMs to increase the range of research questions</w:t>
      </w:r>
      <w:ins w:id="30" w:author="Westgate, Martin (NCMI, Black Mountain)" w:date="2020-08-21T11:41:00Z">
        <w:r w:rsidR="007832FB">
          <w:t xml:space="preserve"> that ALA users ca</w:t>
        </w:r>
        <w:r w:rsidR="00A87866">
          <w:t>n</w:t>
        </w:r>
        <w:r w:rsidR="007832FB">
          <w:t xml:space="preserve"> </w:t>
        </w:r>
        <w:r w:rsidR="00A87866">
          <w:t>answer</w:t>
        </w:r>
      </w:ins>
      <w:r>
        <w:t xml:space="preserve"> </w:t>
      </w:r>
      <w:del w:id="31" w:author="Westgate, Martin (NCMI, Black Mountain)" w:date="2020-08-21T11:41:00Z">
        <w:r w:rsidDel="00A87866">
          <w:delText xml:space="preserve">to which ALA data and infrastructure can be applied </w:delText>
        </w:r>
      </w:del>
      <w:r>
        <w:t xml:space="preserve">will require closer ties to the ecological research community. Options for future work could include: </w:t>
      </w:r>
      <w:ins w:id="32" w:author="Westgate, Martin (NCMI, Black Mountain)" w:date="2020-08-21T11:33:00Z">
        <w:r w:rsidR="005C0BBA">
          <w:t xml:space="preserve">improved </w:t>
        </w:r>
      </w:ins>
      <w:ins w:id="33" w:author="Westgate, Martin (NCMI, Black Mountain)" w:date="2020-08-21T11:38:00Z">
        <w:r w:rsidR="00346A29">
          <w:t>integration</w:t>
        </w:r>
      </w:ins>
      <w:ins w:id="34" w:author="Westgate, Martin (NCMI, Black Mountain)" w:date="2020-08-21T11:34:00Z">
        <w:r w:rsidR="00167DF8">
          <w:t xml:space="preserve"> </w:t>
        </w:r>
      </w:ins>
      <w:ins w:id="35" w:author="Westgate, Martin (NCMI, Black Mountain)" w:date="2020-08-21T11:42:00Z">
        <w:r w:rsidR="00096129">
          <w:t>of</w:t>
        </w:r>
      </w:ins>
      <w:ins w:id="36" w:author="Westgate, Martin (NCMI, Black Mountain)" w:date="2020-08-21T11:34:00Z">
        <w:r w:rsidR="00167DF8">
          <w:t xml:space="preserve"> </w:t>
        </w:r>
      </w:ins>
      <w:ins w:id="37" w:author="Westgate, Martin (NCMI, Black Mountain)" w:date="2020-08-21T11:39:00Z">
        <w:r w:rsidR="00346A29">
          <w:t xml:space="preserve">observations from </w:t>
        </w:r>
      </w:ins>
      <w:ins w:id="38" w:author="Westgate, Martin (NCMI, Black Mountain)" w:date="2020-08-21T11:34:00Z">
        <w:r w:rsidR="007F77E6">
          <w:t xml:space="preserve">ecological research; </w:t>
        </w:r>
      </w:ins>
      <w:del w:id="39" w:author="Westgate, Martin (NCMI, Black Mountain)" w:date="2020-08-21T11:34:00Z">
        <w:r w:rsidDel="007F77E6">
          <w:delText xml:space="preserve">acting as a repository for ecological data at point of publication; </w:delText>
        </w:r>
      </w:del>
      <w:del w:id="40" w:author="Westgate, Martin (NCMI, Black Mountain)" w:date="2020-08-21T11:35:00Z">
        <w:r w:rsidDel="007F77E6">
          <w:delText xml:space="preserve">better support to </w:delText>
        </w:r>
      </w:del>
      <w:r>
        <w:t>stor</w:t>
      </w:r>
      <w:ins w:id="41" w:author="Westgate, Martin (NCMI, Black Mountain)" w:date="2020-08-21T11:35:00Z">
        <w:r w:rsidR="007F77E6">
          <w:t>age</w:t>
        </w:r>
      </w:ins>
      <w:del w:id="42" w:author="Westgate, Martin (NCMI, Black Mountain)" w:date="2020-08-21T11:35:00Z">
        <w:r w:rsidDel="007F77E6">
          <w:delText>e</w:delText>
        </w:r>
      </w:del>
      <w:r>
        <w:t xml:space="preserve"> and process</w:t>
      </w:r>
      <w:ins w:id="43" w:author="Westgate, Martin (NCMI, Black Mountain)" w:date="2020-08-21T11:35:00Z">
        <w:r w:rsidR="007F77E6">
          <w:t>ing of</w:t>
        </w:r>
      </w:ins>
      <w:r>
        <w:t xml:space="preserve"> data-rich information sources such as eDNA, genomics, camera trap or audio recorders; and supporting cleaner workflows via improvements to end user support, such as the ‘ALA4R’ R package.</w:t>
      </w:r>
    </w:p>
    <w:p w14:paraId="4C08CB83" w14:textId="11749339" w:rsidR="002841B2" w:rsidRDefault="002841B2" w:rsidP="00A574F4">
      <w:pPr>
        <w:pStyle w:val="NoSpacing"/>
      </w:pPr>
    </w:p>
    <w:p w14:paraId="4040B7F4" w14:textId="67AB6B90" w:rsidR="001609D3" w:rsidRDefault="001609D3" w:rsidP="00A574F4">
      <w:pPr>
        <w:pStyle w:val="NoSpacing"/>
      </w:pPr>
      <w:r>
        <w:t>[</w:t>
      </w:r>
      <w:del w:id="44" w:author="Westgate, Martin (NCMI, Black Mountain)" w:date="2020-08-21T11:49:00Z">
        <w:r w:rsidDel="00CF7E52">
          <w:delText>243</w:delText>
        </w:r>
      </w:del>
      <w:ins w:id="45" w:author="Westgate, Martin (NCMI, Black Mountain)" w:date="2020-08-21T11:49:00Z">
        <w:r w:rsidR="00CF7E52">
          <w:t>238</w:t>
        </w:r>
      </w:ins>
      <w:bookmarkStart w:id="46" w:name="_GoBack"/>
      <w:bookmarkEnd w:id="46"/>
      <w:r>
        <w:t>/250 words]</w:t>
      </w:r>
    </w:p>
    <w:p w14:paraId="6450C59A" w14:textId="77777777" w:rsidR="001609D3" w:rsidRDefault="001609D3" w:rsidP="00A574F4">
      <w:pPr>
        <w:pStyle w:val="NoSpacing"/>
      </w:pPr>
    </w:p>
    <w:p w14:paraId="16F27D2B" w14:textId="735C5C89" w:rsidR="009A46AD" w:rsidRPr="00FE36F2" w:rsidRDefault="009A46AD" w:rsidP="00A574F4">
      <w:pPr>
        <w:pStyle w:val="NoSpacing"/>
        <w:rPr>
          <w:b/>
          <w:bCs/>
        </w:rPr>
      </w:pPr>
      <w:r w:rsidRPr="00FE36F2">
        <w:rPr>
          <w:b/>
          <w:bCs/>
        </w:rPr>
        <w:t>Author Biography</w:t>
      </w:r>
    </w:p>
    <w:p w14:paraId="3956FB77" w14:textId="668941E2" w:rsidR="009A46AD" w:rsidRDefault="009A46AD" w:rsidP="00A574F4">
      <w:pPr>
        <w:pStyle w:val="NoSpacing"/>
      </w:pPr>
      <w:r>
        <w:t xml:space="preserve">Martin is science advisor to the Atlas of Living Australia (CSIRO) and visiting fellow at the Fenner School of Environment &amp; Society (ANU). </w:t>
      </w:r>
    </w:p>
    <w:sectPr w:rsidR="009A46AD" w:rsidSect="00A945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6045"/>
    <w:multiLevelType w:val="multilevel"/>
    <w:tmpl w:val="2548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tgate, Martin (NCMI, Black Mountain)">
    <w15:presenceInfo w15:providerId="AD" w15:userId="S::wes186@csiro.au::a39952ee-fcc2-44b1-95ab-7e972425b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B2"/>
    <w:rsid w:val="0000217A"/>
    <w:rsid w:val="0000307C"/>
    <w:rsid w:val="000128C8"/>
    <w:rsid w:val="00017E07"/>
    <w:rsid w:val="000201D5"/>
    <w:rsid w:val="00027D75"/>
    <w:rsid w:val="00032EF0"/>
    <w:rsid w:val="00037EF6"/>
    <w:rsid w:val="000401E6"/>
    <w:rsid w:val="000406E5"/>
    <w:rsid w:val="00044993"/>
    <w:rsid w:val="00070988"/>
    <w:rsid w:val="00071B12"/>
    <w:rsid w:val="0007498D"/>
    <w:rsid w:val="0008192A"/>
    <w:rsid w:val="00087123"/>
    <w:rsid w:val="00091051"/>
    <w:rsid w:val="00095D33"/>
    <w:rsid w:val="00096129"/>
    <w:rsid w:val="00096159"/>
    <w:rsid w:val="000A4F24"/>
    <w:rsid w:val="000A6927"/>
    <w:rsid w:val="000A697D"/>
    <w:rsid w:val="000C05CE"/>
    <w:rsid w:val="000C3E37"/>
    <w:rsid w:val="000C52F4"/>
    <w:rsid w:val="000D0197"/>
    <w:rsid w:val="000D0B45"/>
    <w:rsid w:val="000E3F6F"/>
    <w:rsid w:val="000E7F90"/>
    <w:rsid w:val="000F3B57"/>
    <w:rsid w:val="00100DA9"/>
    <w:rsid w:val="00101114"/>
    <w:rsid w:val="00103677"/>
    <w:rsid w:val="00122E11"/>
    <w:rsid w:val="00123A79"/>
    <w:rsid w:val="001256BB"/>
    <w:rsid w:val="001271A1"/>
    <w:rsid w:val="00131948"/>
    <w:rsid w:val="00140548"/>
    <w:rsid w:val="0014107C"/>
    <w:rsid w:val="00142C21"/>
    <w:rsid w:val="001609D3"/>
    <w:rsid w:val="00163308"/>
    <w:rsid w:val="00167DF8"/>
    <w:rsid w:val="00170917"/>
    <w:rsid w:val="001837DE"/>
    <w:rsid w:val="00185BC9"/>
    <w:rsid w:val="001A6613"/>
    <w:rsid w:val="001B7134"/>
    <w:rsid w:val="001B7846"/>
    <w:rsid w:val="001D0D25"/>
    <w:rsid w:val="001E1439"/>
    <w:rsid w:val="001E3B1A"/>
    <w:rsid w:val="001E4DE0"/>
    <w:rsid w:val="001E6DF6"/>
    <w:rsid w:val="001F3FEA"/>
    <w:rsid w:val="001F7CBB"/>
    <w:rsid w:val="002172D7"/>
    <w:rsid w:val="002250C1"/>
    <w:rsid w:val="0022673D"/>
    <w:rsid w:val="00226A6C"/>
    <w:rsid w:val="00227508"/>
    <w:rsid w:val="0023035A"/>
    <w:rsid w:val="00237DE9"/>
    <w:rsid w:val="00254F9C"/>
    <w:rsid w:val="00260BA8"/>
    <w:rsid w:val="00260C76"/>
    <w:rsid w:val="002665F7"/>
    <w:rsid w:val="00271CE1"/>
    <w:rsid w:val="00280D01"/>
    <w:rsid w:val="00281152"/>
    <w:rsid w:val="00282FE5"/>
    <w:rsid w:val="002841B2"/>
    <w:rsid w:val="00291DC7"/>
    <w:rsid w:val="00293FAF"/>
    <w:rsid w:val="002A3B0B"/>
    <w:rsid w:val="002A5250"/>
    <w:rsid w:val="002B27DF"/>
    <w:rsid w:val="002B427D"/>
    <w:rsid w:val="002B474B"/>
    <w:rsid w:val="002B7B15"/>
    <w:rsid w:val="002C0C3D"/>
    <w:rsid w:val="002C0E07"/>
    <w:rsid w:val="002C35E4"/>
    <w:rsid w:val="002C4005"/>
    <w:rsid w:val="002C5716"/>
    <w:rsid w:val="002E43D6"/>
    <w:rsid w:val="002F3E8D"/>
    <w:rsid w:val="002F6B07"/>
    <w:rsid w:val="00302C73"/>
    <w:rsid w:val="0030784C"/>
    <w:rsid w:val="00315083"/>
    <w:rsid w:val="0031556C"/>
    <w:rsid w:val="00335B13"/>
    <w:rsid w:val="0034471D"/>
    <w:rsid w:val="00346A29"/>
    <w:rsid w:val="00350277"/>
    <w:rsid w:val="00356BFA"/>
    <w:rsid w:val="003870CC"/>
    <w:rsid w:val="003A7169"/>
    <w:rsid w:val="003B2A37"/>
    <w:rsid w:val="003B35FC"/>
    <w:rsid w:val="003C215B"/>
    <w:rsid w:val="003D1237"/>
    <w:rsid w:val="003D4DAE"/>
    <w:rsid w:val="003D7D5F"/>
    <w:rsid w:val="003E0D16"/>
    <w:rsid w:val="003F6BC0"/>
    <w:rsid w:val="00402C46"/>
    <w:rsid w:val="00407385"/>
    <w:rsid w:val="00417575"/>
    <w:rsid w:val="00421559"/>
    <w:rsid w:val="00425589"/>
    <w:rsid w:val="00426783"/>
    <w:rsid w:val="0043016F"/>
    <w:rsid w:val="00453DFE"/>
    <w:rsid w:val="004555BE"/>
    <w:rsid w:val="00456A79"/>
    <w:rsid w:val="00457367"/>
    <w:rsid w:val="004602AD"/>
    <w:rsid w:val="00465D61"/>
    <w:rsid w:val="00473DE4"/>
    <w:rsid w:val="00482DC7"/>
    <w:rsid w:val="00486D2B"/>
    <w:rsid w:val="00491611"/>
    <w:rsid w:val="004A22FC"/>
    <w:rsid w:val="004A5D71"/>
    <w:rsid w:val="004A6356"/>
    <w:rsid w:val="004A7CA5"/>
    <w:rsid w:val="004B3FB4"/>
    <w:rsid w:val="004B40F3"/>
    <w:rsid w:val="004B5D29"/>
    <w:rsid w:val="004B70BF"/>
    <w:rsid w:val="004C1DC7"/>
    <w:rsid w:val="004C423D"/>
    <w:rsid w:val="004D0107"/>
    <w:rsid w:val="004D18D2"/>
    <w:rsid w:val="004D22BF"/>
    <w:rsid w:val="004E2A7D"/>
    <w:rsid w:val="004E698A"/>
    <w:rsid w:val="004E797F"/>
    <w:rsid w:val="00501BA8"/>
    <w:rsid w:val="00505047"/>
    <w:rsid w:val="00523951"/>
    <w:rsid w:val="0053259B"/>
    <w:rsid w:val="005379A4"/>
    <w:rsid w:val="00537F89"/>
    <w:rsid w:val="005409DE"/>
    <w:rsid w:val="00540C7F"/>
    <w:rsid w:val="00546180"/>
    <w:rsid w:val="00550EDA"/>
    <w:rsid w:val="00555CE4"/>
    <w:rsid w:val="00557EF4"/>
    <w:rsid w:val="00572C61"/>
    <w:rsid w:val="00583127"/>
    <w:rsid w:val="00591EAB"/>
    <w:rsid w:val="005B25AF"/>
    <w:rsid w:val="005B4175"/>
    <w:rsid w:val="005B4F33"/>
    <w:rsid w:val="005B5D39"/>
    <w:rsid w:val="005C0BBA"/>
    <w:rsid w:val="005C498C"/>
    <w:rsid w:val="005F0E81"/>
    <w:rsid w:val="00600955"/>
    <w:rsid w:val="00601890"/>
    <w:rsid w:val="0061316D"/>
    <w:rsid w:val="006151BC"/>
    <w:rsid w:val="006200B1"/>
    <w:rsid w:val="00622E5D"/>
    <w:rsid w:val="006267CE"/>
    <w:rsid w:val="00626E4C"/>
    <w:rsid w:val="0063520C"/>
    <w:rsid w:val="00646A20"/>
    <w:rsid w:val="00653304"/>
    <w:rsid w:val="006536C8"/>
    <w:rsid w:val="00660F3A"/>
    <w:rsid w:val="00661E78"/>
    <w:rsid w:val="00664A1E"/>
    <w:rsid w:val="006663B6"/>
    <w:rsid w:val="006720F3"/>
    <w:rsid w:val="00683C46"/>
    <w:rsid w:val="00684DAF"/>
    <w:rsid w:val="00687EE7"/>
    <w:rsid w:val="006933B2"/>
    <w:rsid w:val="00693626"/>
    <w:rsid w:val="006A2137"/>
    <w:rsid w:val="006A538D"/>
    <w:rsid w:val="006A7E13"/>
    <w:rsid w:val="006C29C4"/>
    <w:rsid w:val="006E644D"/>
    <w:rsid w:val="006F1FA6"/>
    <w:rsid w:val="006F2C1F"/>
    <w:rsid w:val="006F5A43"/>
    <w:rsid w:val="0070112F"/>
    <w:rsid w:val="00701C0E"/>
    <w:rsid w:val="007121EA"/>
    <w:rsid w:val="00720F11"/>
    <w:rsid w:val="0072259E"/>
    <w:rsid w:val="00750B86"/>
    <w:rsid w:val="007529C8"/>
    <w:rsid w:val="0075627D"/>
    <w:rsid w:val="00757166"/>
    <w:rsid w:val="007647D1"/>
    <w:rsid w:val="007756AE"/>
    <w:rsid w:val="007832FB"/>
    <w:rsid w:val="007858F1"/>
    <w:rsid w:val="00792A9B"/>
    <w:rsid w:val="007A3ECF"/>
    <w:rsid w:val="007A7BFE"/>
    <w:rsid w:val="007B2534"/>
    <w:rsid w:val="007B46D7"/>
    <w:rsid w:val="007C6A44"/>
    <w:rsid w:val="007C7A1D"/>
    <w:rsid w:val="007F0A3D"/>
    <w:rsid w:val="007F3F99"/>
    <w:rsid w:val="007F4DE1"/>
    <w:rsid w:val="007F77E6"/>
    <w:rsid w:val="008035C8"/>
    <w:rsid w:val="00805D2F"/>
    <w:rsid w:val="00810D76"/>
    <w:rsid w:val="008135C2"/>
    <w:rsid w:val="00815847"/>
    <w:rsid w:val="008205CF"/>
    <w:rsid w:val="008211F8"/>
    <w:rsid w:val="008225D2"/>
    <w:rsid w:val="00824561"/>
    <w:rsid w:val="0083391F"/>
    <w:rsid w:val="00836D59"/>
    <w:rsid w:val="008378F3"/>
    <w:rsid w:val="008444A1"/>
    <w:rsid w:val="00854947"/>
    <w:rsid w:val="00861CD8"/>
    <w:rsid w:val="00862E00"/>
    <w:rsid w:val="00883622"/>
    <w:rsid w:val="008875FF"/>
    <w:rsid w:val="008A32BE"/>
    <w:rsid w:val="008B35D7"/>
    <w:rsid w:val="008B3FDB"/>
    <w:rsid w:val="008B647F"/>
    <w:rsid w:val="008C1123"/>
    <w:rsid w:val="008C1344"/>
    <w:rsid w:val="008C48D4"/>
    <w:rsid w:val="008C7F12"/>
    <w:rsid w:val="008D40D7"/>
    <w:rsid w:val="008E01FE"/>
    <w:rsid w:val="008E6BB8"/>
    <w:rsid w:val="009071AD"/>
    <w:rsid w:val="009134DB"/>
    <w:rsid w:val="00935EF6"/>
    <w:rsid w:val="00946F5C"/>
    <w:rsid w:val="009732F4"/>
    <w:rsid w:val="00977A35"/>
    <w:rsid w:val="0098699F"/>
    <w:rsid w:val="009878DD"/>
    <w:rsid w:val="00991369"/>
    <w:rsid w:val="00993A8C"/>
    <w:rsid w:val="0099741D"/>
    <w:rsid w:val="009A46AD"/>
    <w:rsid w:val="009B0CBD"/>
    <w:rsid w:val="009B21CB"/>
    <w:rsid w:val="009B34CA"/>
    <w:rsid w:val="009B4255"/>
    <w:rsid w:val="009B5D17"/>
    <w:rsid w:val="009C7A8D"/>
    <w:rsid w:val="009D1A62"/>
    <w:rsid w:val="009D52DC"/>
    <w:rsid w:val="009E63DC"/>
    <w:rsid w:val="009F5D7E"/>
    <w:rsid w:val="00A13A4D"/>
    <w:rsid w:val="00A15E10"/>
    <w:rsid w:val="00A173C7"/>
    <w:rsid w:val="00A17ABD"/>
    <w:rsid w:val="00A232A0"/>
    <w:rsid w:val="00A263DD"/>
    <w:rsid w:val="00A348F5"/>
    <w:rsid w:val="00A363D9"/>
    <w:rsid w:val="00A42FB4"/>
    <w:rsid w:val="00A441EA"/>
    <w:rsid w:val="00A53831"/>
    <w:rsid w:val="00A574F4"/>
    <w:rsid w:val="00A61622"/>
    <w:rsid w:val="00A71259"/>
    <w:rsid w:val="00A7491C"/>
    <w:rsid w:val="00A81B24"/>
    <w:rsid w:val="00A87866"/>
    <w:rsid w:val="00A87E23"/>
    <w:rsid w:val="00A929F0"/>
    <w:rsid w:val="00A945AB"/>
    <w:rsid w:val="00AA1362"/>
    <w:rsid w:val="00AB5F41"/>
    <w:rsid w:val="00AB72F2"/>
    <w:rsid w:val="00AC3194"/>
    <w:rsid w:val="00AC5B9F"/>
    <w:rsid w:val="00AD17AD"/>
    <w:rsid w:val="00AE370A"/>
    <w:rsid w:val="00AE5215"/>
    <w:rsid w:val="00AE5422"/>
    <w:rsid w:val="00AF0AB1"/>
    <w:rsid w:val="00AF2AF4"/>
    <w:rsid w:val="00B03820"/>
    <w:rsid w:val="00B10203"/>
    <w:rsid w:val="00B2036A"/>
    <w:rsid w:val="00B26370"/>
    <w:rsid w:val="00B353D3"/>
    <w:rsid w:val="00B36077"/>
    <w:rsid w:val="00B454DB"/>
    <w:rsid w:val="00B53C95"/>
    <w:rsid w:val="00B61A31"/>
    <w:rsid w:val="00B75A21"/>
    <w:rsid w:val="00B865C7"/>
    <w:rsid w:val="00BA3C19"/>
    <w:rsid w:val="00BA4077"/>
    <w:rsid w:val="00BA5C37"/>
    <w:rsid w:val="00BA7FDF"/>
    <w:rsid w:val="00BB3850"/>
    <w:rsid w:val="00BC0B3E"/>
    <w:rsid w:val="00BC3BBC"/>
    <w:rsid w:val="00BC5F6A"/>
    <w:rsid w:val="00BC66A3"/>
    <w:rsid w:val="00BD34DC"/>
    <w:rsid w:val="00BD6508"/>
    <w:rsid w:val="00BF1B31"/>
    <w:rsid w:val="00BF27F2"/>
    <w:rsid w:val="00BF4943"/>
    <w:rsid w:val="00C1057E"/>
    <w:rsid w:val="00C23E87"/>
    <w:rsid w:val="00C26FC3"/>
    <w:rsid w:val="00C310F6"/>
    <w:rsid w:val="00C416A8"/>
    <w:rsid w:val="00C5211C"/>
    <w:rsid w:val="00C54C91"/>
    <w:rsid w:val="00C565EE"/>
    <w:rsid w:val="00C571FB"/>
    <w:rsid w:val="00C575F8"/>
    <w:rsid w:val="00C756D1"/>
    <w:rsid w:val="00C76BF1"/>
    <w:rsid w:val="00C803B5"/>
    <w:rsid w:val="00C81B6A"/>
    <w:rsid w:val="00C821E9"/>
    <w:rsid w:val="00C8281E"/>
    <w:rsid w:val="00C90507"/>
    <w:rsid w:val="00C974E8"/>
    <w:rsid w:val="00CA31D3"/>
    <w:rsid w:val="00CB1766"/>
    <w:rsid w:val="00CB6EF7"/>
    <w:rsid w:val="00CC0B85"/>
    <w:rsid w:val="00CC2334"/>
    <w:rsid w:val="00CC7318"/>
    <w:rsid w:val="00CF3B6E"/>
    <w:rsid w:val="00CF6118"/>
    <w:rsid w:val="00CF63D8"/>
    <w:rsid w:val="00CF7E52"/>
    <w:rsid w:val="00D12BA6"/>
    <w:rsid w:val="00D164FB"/>
    <w:rsid w:val="00D167DF"/>
    <w:rsid w:val="00D17A18"/>
    <w:rsid w:val="00D17A3D"/>
    <w:rsid w:val="00D24528"/>
    <w:rsid w:val="00D269E1"/>
    <w:rsid w:val="00D277F2"/>
    <w:rsid w:val="00D33479"/>
    <w:rsid w:val="00D477FC"/>
    <w:rsid w:val="00D510C2"/>
    <w:rsid w:val="00D5187B"/>
    <w:rsid w:val="00D537AD"/>
    <w:rsid w:val="00D53E29"/>
    <w:rsid w:val="00D753F1"/>
    <w:rsid w:val="00D80422"/>
    <w:rsid w:val="00D80462"/>
    <w:rsid w:val="00D83774"/>
    <w:rsid w:val="00D866FA"/>
    <w:rsid w:val="00D96E03"/>
    <w:rsid w:val="00DB1BC7"/>
    <w:rsid w:val="00DC0AF8"/>
    <w:rsid w:val="00DC4410"/>
    <w:rsid w:val="00DD07B4"/>
    <w:rsid w:val="00DD1203"/>
    <w:rsid w:val="00DD505C"/>
    <w:rsid w:val="00DF1E4D"/>
    <w:rsid w:val="00DF2BCA"/>
    <w:rsid w:val="00E04B29"/>
    <w:rsid w:val="00E13FCF"/>
    <w:rsid w:val="00E16509"/>
    <w:rsid w:val="00E17121"/>
    <w:rsid w:val="00E20CB5"/>
    <w:rsid w:val="00E21EA0"/>
    <w:rsid w:val="00E24630"/>
    <w:rsid w:val="00E24BA3"/>
    <w:rsid w:val="00E30858"/>
    <w:rsid w:val="00E31EFA"/>
    <w:rsid w:val="00E3470C"/>
    <w:rsid w:val="00E45E53"/>
    <w:rsid w:val="00E704D2"/>
    <w:rsid w:val="00E72357"/>
    <w:rsid w:val="00E93619"/>
    <w:rsid w:val="00EA206A"/>
    <w:rsid w:val="00EA567F"/>
    <w:rsid w:val="00EB7563"/>
    <w:rsid w:val="00EC5AE7"/>
    <w:rsid w:val="00EC6AC9"/>
    <w:rsid w:val="00ED4897"/>
    <w:rsid w:val="00F00B33"/>
    <w:rsid w:val="00F01D1A"/>
    <w:rsid w:val="00F04EA0"/>
    <w:rsid w:val="00F2264E"/>
    <w:rsid w:val="00F30BFE"/>
    <w:rsid w:val="00F30F34"/>
    <w:rsid w:val="00F35CEE"/>
    <w:rsid w:val="00F4111C"/>
    <w:rsid w:val="00F50667"/>
    <w:rsid w:val="00F52DBB"/>
    <w:rsid w:val="00F57591"/>
    <w:rsid w:val="00F61444"/>
    <w:rsid w:val="00F77A91"/>
    <w:rsid w:val="00F84009"/>
    <w:rsid w:val="00F84BF8"/>
    <w:rsid w:val="00F87CA2"/>
    <w:rsid w:val="00F93604"/>
    <w:rsid w:val="00FA15AB"/>
    <w:rsid w:val="00FA3158"/>
    <w:rsid w:val="00FB0347"/>
    <w:rsid w:val="00FC072D"/>
    <w:rsid w:val="00FD64D7"/>
    <w:rsid w:val="00FE2F07"/>
    <w:rsid w:val="00FE36F2"/>
    <w:rsid w:val="00FF311C"/>
    <w:rsid w:val="00FF332D"/>
    <w:rsid w:val="00FF3A7B"/>
    <w:rsid w:val="3279E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DD26"/>
  <w15:chartTrackingRefBased/>
  <w15:docId w15:val="{195F1077-4AA1-974A-9037-085D6A2E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95"/>
    <w:pPr>
      <w:spacing w:before="240" w:line="480" w:lineRule="auto"/>
    </w:pPr>
    <w:rPr>
      <w:rFonts w:ascii="Times New Roman" w:hAnsi="Times New Roman"/>
    </w:rPr>
  </w:style>
  <w:style w:type="paragraph" w:styleId="Heading1">
    <w:name w:val="heading 1"/>
    <w:basedOn w:val="Normal"/>
    <w:next w:val="Normal"/>
    <w:link w:val="Heading1Char"/>
    <w:uiPriority w:val="9"/>
    <w:qFormat/>
    <w:rsid w:val="00B53C95"/>
    <w:pPr>
      <w:keepNext/>
      <w:keepLines/>
      <w:spacing w:before="32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B53C95"/>
    <w:pPr>
      <w:keepNext/>
      <w:keepLines/>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B53C95"/>
    <w:pPr>
      <w:keepNext/>
      <w:keepLines/>
      <w:spacing w:before="20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C95"/>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semiHidden/>
    <w:rsid w:val="00B53C95"/>
    <w:rPr>
      <w:rFonts w:ascii="Times New Roman" w:eastAsiaTheme="majorEastAsia" w:hAnsi="Times New Roman" w:cstheme="majorBidi"/>
      <w:b/>
      <w:i/>
      <w:szCs w:val="26"/>
    </w:rPr>
  </w:style>
  <w:style w:type="character" w:customStyle="1" w:styleId="Heading3Char">
    <w:name w:val="Heading 3 Char"/>
    <w:basedOn w:val="DefaultParagraphFont"/>
    <w:link w:val="Heading3"/>
    <w:uiPriority w:val="9"/>
    <w:semiHidden/>
    <w:rsid w:val="00B53C95"/>
    <w:rPr>
      <w:rFonts w:ascii="Times New Roman" w:eastAsiaTheme="majorEastAsia" w:hAnsi="Times New Roman" w:cstheme="majorBidi"/>
      <w:i/>
    </w:rPr>
  </w:style>
  <w:style w:type="paragraph" w:styleId="NoSpacing">
    <w:name w:val="No Spacing"/>
    <w:uiPriority w:val="1"/>
    <w:qFormat/>
    <w:rsid w:val="00A574F4"/>
    <w:rPr>
      <w:rFonts w:ascii="Times New Roman" w:hAnsi="Times New Roman"/>
    </w:rPr>
  </w:style>
  <w:style w:type="paragraph" w:styleId="ListParagraph">
    <w:name w:val="List Paragraph"/>
    <w:basedOn w:val="Normal"/>
    <w:uiPriority w:val="34"/>
    <w:qFormat/>
    <w:rsid w:val="00D866FA"/>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0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11" Type="http://schemas.openxmlformats.org/officeDocument/2006/relationships/customXml" Target="../customXml/item4.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1FEDEAAD6264EB33292EA5D421433" ma:contentTypeVersion="14" ma:contentTypeDescription="Create a new document." ma:contentTypeScope="" ma:versionID="2cf7b329aa2b9537abbdd28305bb0d98">
  <xsd:schema xmlns:xsd="http://www.w3.org/2001/XMLSchema" xmlns:xs="http://www.w3.org/2001/XMLSchema" xmlns:p="http://schemas.microsoft.com/office/2006/metadata/properties" xmlns:ns2="979888ae-c261-4e89-be96-593c6ec43372" xmlns:ns3="72e63c89-cca7-4a76-8691-2dfae7ae4c97" targetNamespace="http://schemas.microsoft.com/office/2006/metadata/properties" ma:root="true" ma:fieldsID="ef94713aeb95317a829d0f53b69773f7" ns2:_="" ns3:_="">
    <xsd:import namespace="979888ae-c261-4e89-be96-593c6ec43372"/>
    <xsd:import namespace="72e63c89-cca7-4a76-8691-2dfae7ae4c9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888ae-c261-4e89-be96-593c6ec433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e63c89-cca7-4a76-8691-2dfae7ae4c9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979888ae-c261-4e89-be96-593c6ec43372">
      <UserInfo>
        <DisplayName/>
        <AccountId xsi:nil="true"/>
        <AccountType/>
      </UserInfo>
    </SharedWithUsers>
    <_dlc_DocId xmlns="979888ae-c261-4e89-be96-593c6ec43372">MMVRPYZVETWR-1828124309-8892</_dlc_DocId>
    <_dlc_DocIdUrl xmlns="979888ae-c261-4e89-be96-593c6ec43372">
      <Url>https://csiroau.sharepoint.com/sites/AtlasofLivingAustralia/_layouts/15/DocIdRedir.aspx?ID=MMVRPYZVETWR-1828124309-8892</Url>
      <Description>MMVRPYZVETWR-1828124309-8892</Description>
    </_dlc_DocIdUrl>
  </documentManagement>
</p:properties>
</file>

<file path=customXml/itemProps1.xml><?xml version="1.0" encoding="utf-8"?>
<ds:datastoreItem xmlns:ds="http://schemas.openxmlformats.org/officeDocument/2006/customXml" ds:itemID="{B4F0F233-3BDC-49C3-BBFD-8115F845CE66}"/>
</file>

<file path=customXml/itemProps2.xml><?xml version="1.0" encoding="utf-8"?>
<ds:datastoreItem xmlns:ds="http://schemas.openxmlformats.org/officeDocument/2006/customXml" ds:itemID="{C18531E9-86D1-4319-8F0E-7BB21311B90D}"/>
</file>

<file path=customXml/itemProps3.xml><?xml version="1.0" encoding="utf-8"?>
<ds:datastoreItem xmlns:ds="http://schemas.openxmlformats.org/officeDocument/2006/customXml" ds:itemID="{8C530E64-F4BC-46DA-9E3E-BE8BDDA6066D}"/>
</file>

<file path=customXml/itemProps4.xml><?xml version="1.0" encoding="utf-8"?>
<ds:datastoreItem xmlns:ds="http://schemas.openxmlformats.org/officeDocument/2006/customXml" ds:itemID="{70C97F33-9BC7-491F-B55B-945873794135}"/>
</file>

<file path=docProps/app.xml><?xml version="1.0" encoding="utf-8"?>
<Properties xmlns="http://schemas.openxmlformats.org/officeDocument/2006/extended-properties" xmlns:vt="http://schemas.openxmlformats.org/officeDocument/2006/docPropsVTypes">
  <Template>Normal.dotm</Template>
  <TotalTime>17</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Westgate</dc:creator>
  <cp:keywords/>
  <dc:description/>
  <cp:lastModifiedBy>Westgate, Martin (NCMI, Black Mountain)</cp:lastModifiedBy>
  <cp:revision>27</cp:revision>
  <dcterms:created xsi:type="dcterms:W3CDTF">2020-08-20T00:58:00Z</dcterms:created>
  <dcterms:modified xsi:type="dcterms:W3CDTF">2020-08-21T01:49:00Z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0x0101008061FEDEAAD6264EB33292EA5D421433</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dlc_DocIdItemGuid">
    <vt:lpwstr>36605186-bb04-4f0f-92e2-4ceee85961a8</vt:lpwstr>
  </property>
  <property fmtid="{D5CDD505-2E9C-101B-9397-08002B2CF9AE}" pid="7" name="_ExtendedDescription">
    <vt:lpwstr/>
  </property>
  <property fmtid="{D5CDD505-2E9C-101B-9397-08002B2CF9AE}" pid="8" name="TriggerFlowInfo">
    <vt:lpwstr/>
  </property>
</Properties>
</file>